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F1" w:rsidRDefault="00A53AAB">
      <w:pPr>
        <w:rPr>
          <w:sz w:val="28"/>
          <w:szCs w:val="28"/>
        </w:rPr>
      </w:pPr>
      <w:r w:rsidRPr="00A53AAB">
        <w:rPr>
          <w:sz w:val="28"/>
          <w:szCs w:val="28"/>
        </w:rPr>
        <w:t>Клиническая симптоматика рака легкого</w:t>
      </w:r>
    </w:p>
    <w:p w:rsidR="007C6BA6" w:rsidRDefault="007C6BA6">
      <w:pPr>
        <w:rPr>
          <w:sz w:val="28"/>
          <w:szCs w:val="28"/>
        </w:rPr>
      </w:pPr>
    </w:p>
    <w:p w:rsidR="007C6BA6" w:rsidRPr="00B95B50" w:rsidRDefault="007C6BA6" w:rsidP="00B95B50">
      <w:pPr>
        <w:ind w:firstLine="708"/>
        <w:jc w:val="both"/>
        <w:rPr>
          <w:rFonts w:cs="Times New Roman"/>
          <w:color w:val="333333"/>
          <w:sz w:val="28"/>
          <w:szCs w:val="28"/>
        </w:rPr>
      </w:pPr>
      <w:r w:rsidRPr="00B95B50">
        <w:rPr>
          <w:rFonts w:cs="Times New Roman"/>
          <w:sz w:val="28"/>
          <w:szCs w:val="28"/>
        </w:rPr>
        <w:t xml:space="preserve">Для периферического рака легкого характерно длительное бессимптомное течение, симптомы заболевания </w:t>
      </w:r>
      <w:proofErr w:type="gramStart"/>
      <w:r w:rsidRPr="00B95B50">
        <w:rPr>
          <w:rFonts w:cs="Times New Roman"/>
          <w:sz w:val="28"/>
          <w:szCs w:val="28"/>
        </w:rPr>
        <w:t>появляются</w:t>
      </w:r>
      <w:proofErr w:type="gramEnd"/>
      <w:r w:rsidRPr="00B95B50">
        <w:rPr>
          <w:rFonts w:cs="Times New Roman"/>
          <w:sz w:val="28"/>
          <w:szCs w:val="28"/>
        </w:rPr>
        <w:t xml:space="preserve">  как правило при достижении размеров опухоли до 5-6см в диаметре.</w:t>
      </w:r>
      <w:r w:rsidR="000B3F32" w:rsidRPr="00B95B50">
        <w:rPr>
          <w:rFonts w:cs="Times New Roman"/>
          <w:sz w:val="28"/>
          <w:szCs w:val="28"/>
        </w:rPr>
        <w:t xml:space="preserve"> Порой </w:t>
      </w:r>
      <w:r w:rsidRPr="00B95B50">
        <w:rPr>
          <w:rFonts w:cs="Times New Roman"/>
          <w:sz w:val="28"/>
          <w:szCs w:val="28"/>
        </w:rPr>
        <w:t xml:space="preserve"> </w:t>
      </w:r>
      <w:r w:rsidR="000B3F32" w:rsidRPr="00B95B50">
        <w:rPr>
          <w:rFonts w:cs="Times New Roman"/>
          <w:color w:val="333333"/>
          <w:sz w:val="28"/>
          <w:szCs w:val="28"/>
        </w:rPr>
        <w:t>между появлением опухоли и началом ее клинического проявления проходит 2-3 года.</w:t>
      </w:r>
    </w:p>
    <w:p w:rsidR="00070583" w:rsidRPr="00B95B50" w:rsidRDefault="00070583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 xml:space="preserve">Наиболее характерными симптомами периферического рака легких является боль в грудной клетке и одышка. Когда опухоль распространяется на бронх и суживает его просвет, клиника периферического рака становится подобной таковой центрального рака.  </w:t>
      </w:r>
    </w:p>
    <w:p w:rsidR="00700D9F" w:rsidRPr="00B95B50" w:rsidRDefault="00070583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 xml:space="preserve">При наличии периферического рака верхушки легкого может наблюдаться </w:t>
      </w:r>
      <w:proofErr w:type="spellStart"/>
      <w:r w:rsidRPr="00B95B50">
        <w:rPr>
          <w:color w:val="333333"/>
          <w:sz w:val="28"/>
          <w:szCs w:val="28"/>
        </w:rPr>
        <w:t>симптомокомплекс</w:t>
      </w:r>
      <w:proofErr w:type="spellEnd"/>
      <w:r w:rsidRPr="00B95B50">
        <w:rPr>
          <w:color w:val="333333"/>
          <w:sz w:val="28"/>
          <w:szCs w:val="28"/>
        </w:rPr>
        <w:t xml:space="preserve">, </w:t>
      </w:r>
      <w:proofErr w:type="gramStart"/>
      <w:r w:rsidRPr="00B95B50">
        <w:rPr>
          <w:color w:val="333333"/>
          <w:sz w:val="28"/>
          <w:szCs w:val="28"/>
        </w:rPr>
        <w:t>описанный</w:t>
      </w:r>
      <w:proofErr w:type="gramEnd"/>
      <w:r w:rsidRPr="00B95B50">
        <w:rPr>
          <w:color w:val="333333"/>
          <w:sz w:val="28"/>
          <w:szCs w:val="28"/>
        </w:rPr>
        <w:t xml:space="preserve"> </w:t>
      </w:r>
      <w:proofErr w:type="spellStart"/>
      <w:r w:rsidRPr="00B95B50">
        <w:rPr>
          <w:color w:val="333333"/>
          <w:sz w:val="28"/>
          <w:szCs w:val="28"/>
        </w:rPr>
        <w:t>Пенкостом</w:t>
      </w:r>
      <w:proofErr w:type="spellEnd"/>
      <w:r w:rsidRPr="00B95B50">
        <w:rPr>
          <w:color w:val="333333"/>
          <w:sz w:val="28"/>
          <w:szCs w:val="28"/>
        </w:rPr>
        <w:t xml:space="preserve"> (</w:t>
      </w:r>
      <w:proofErr w:type="spellStart"/>
      <w:r w:rsidRPr="00B95B50">
        <w:rPr>
          <w:color w:val="333333"/>
          <w:sz w:val="28"/>
          <w:szCs w:val="28"/>
        </w:rPr>
        <w:t>H.Pancoast</w:t>
      </w:r>
      <w:proofErr w:type="spellEnd"/>
      <w:r w:rsidRPr="00B95B50">
        <w:rPr>
          <w:color w:val="333333"/>
          <w:sz w:val="28"/>
          <w:szCs w:val="28"/>
        </w:rPr>
        <w:t xml:space="preserve">) в 1924г. (боль в участке плечевого сустава и плеча, атрофия мышц предплечья). </w:t>
      </w:r>
    </w:p>
    <w:p w:rsidR="00070583" w:rsidRPr="00B95B50" w:rsidRDefault="00070583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>Для периферического рака легкого характерно постепенное и неуклонное развитие симптомов – нарастает боль в груд</w:t>
      </w:r>
      <w:r w:rsidR="00836520" w:rsidRPr="00B95B50">
        <w:rPr>
          <w:color w:val="333333"/>
          <w:sz w:val="28"/>
          <w:szCs w:val="28"/>
        </w:rPr>
        <w:t>и</w:t>
      </w:r>
      <w:r w:rsidRPr="00B95B50">
        <w:rPr>
          <w:color w:val="333333"/>
          <w:sz w:val="28"/>
          <w:szCs w:val="28"/>
        </w:rPr>
        <w:t xml:space="preserve"> в связи с прорастанием опухоли в грудную стенку. Кровохарканье бывает редко. Кашель не характерен. Часто как осложнение бывает плеврит, </w:t>
      </w:r>
      <w:r w:rsidR="001C47EF" w:rsidRPr="00B95B50">
        <w:rPr>
          <w:color w:val="333333"/>
          <w:sz w:val="28"/>
          <w:szCs w:val="28"/>
        </w:rPr>
        <w:t>следствием которого является одышка.</w:t>
      </w:r>
    </w:p>
    <w:p w:rsidR="001C47EF" w:rsidRPr="00B95B50" w:rsidRDefault="001C47EF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>Центральный рак легкого</w:t>
      </w:r>
    </w:p>
    <w:p w:rsidR="001C47EF" w:rsidRPr="00B95B50" w:rsidRDefault="001C47EF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 xml:space="preserve">Первичные (местные) симптомы - кашель, одышка, боль в груди, кровохарканье. </w:t>
      </w:r>
    </w:p>
    <w:p w:rsidR="001C47EF" w:rsidRPr="00B95B50" w:rsidRDefault="001C47EF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 xml:space="preserve">Кашель возникает рефлекторно   на ранних стадиях и наблюдается у 80-90% больных. Сначала он сухой; с нарастанием </w:t>
      </w:r>
      <w:proofErr w:type="spellStart"/>
      <w:r w:rsidRPr="00B95B50">
        <w:rPr>
          <w:color w:val="333333"/>
          <w:sz w:val="28"/>
          <w:szCs w:val="28"/>
        </w:rPr>
        <w:t>обтурации</w:t>
      </w:r>
      <w:proofErr w:type="spellEnd"/>
      <w:r w:rsidRPr="00B95B50">
        <w:rPr>
          <w:color w:val="333333"/>
          <w:sz w:val="28"/>
          <w:szCs w:val="28"/>
        </w:rPr>
        <w:t xml:space="preserve"> бронха кашель сопровождается выделением слизистой или слизисто-гнойной мокроты. </w:t>
      </w:r>
    </w:p>
    <w:p w:rsidR="001C47EF" w:rsidRPr="00B95B50" w:rsidRDefault="001C47EF" w:rsidP="00B95B50">
      <w:pPr>
        <w:pStyle w:val="a4"/>
        <w:shd w:val="clear" w:color="auto" w:fill="FFFFFF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 xml:space="preserve">Кровохарканье встречается у половины больных и проявляется в виде прожилок крови в мокроте или диффузной ее окраске. На поздних стадиях заболевания мокрота приобретает вид малинового желе. </w:t>
      </w:r>
    </w:p>
    <w:p w:rsidR="001C47EF" w:rsidRPr="001C47EF" w:rsidRDefault="001C47EF" w:rsidP="00B95B50">
      <w:pPr>
        <w:pStyle w:val="a4"/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B95B50">
        <w:rPr>
          <w:color w:val="333333"/>
          <w:sz w:val="28"/>
          <w:szCs w:val="28"/>
        </w:rPr>
        <w:t>Одышка наблюдается у 30-40% больных и выражена тем больше, чем больший просвет пораженного бронха, наблюдается на поздних стадиях и является следствие</w:t>
      </w:r>
      <w:r w:rsidR="00ED5BB1" w:rsidRPr="00B95B50">
        <w:rPr>
          <w:color w:val="333333"/>
          <w:sz w:val="28"/>
          <w:szCs w:val="28"/>
        </w:rPr>
        <w:t>м</w:t>
      </w:r>
      <w:r w:rsidRPr="00B95B50">
        <w:rPr>
          <w:color w:val="333333"/>
          <w:sz w:val="28"/>
          <w:szCs w:val="28"/>
        </w:rPr>
        <w:t xml:space="preserve"> ателектаза, скопления жидкости в плевре, нарушения диффузионной способности легких, сопутствующих заболеваний</w:t>
      </w:r>
    </w:p>
    <w:p w:rsidR="001C47EF" w:rsidRPr="001C47EF" w:rsidRDefault="001C47EF" w:rsidP="001C47EF">
      <w:pPr>
        <w:pStyle w:val="a4"/>
        <w:shd w:val="clear" w:color="auto" w:fill="FFFFFF"/>
        <w:rPr>
          <w:color w:val="333333"/>
          <w:sz w:val="28"/>
          <w:szCs w:val="28"/>
        </w:rPr>
      </w:pPr>
      <w:r w:rsidRPr="001C47EF">
        <w:rPr>
          <w:color w:val="333333"/>
          <w:sz w:val="28"/>
          <w:szCs w:val="28"/>
        </w:rPr>
        <w:t xml:space="preserve">Боль в грудной клетке на стороне патологии встречается в 60-65% наблюдений. </w:t>
      </w:r>
    </w:p>
    <w:p w:rsidR="00A53AAB" w:rsidRDefault="001C47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C47EF" w:rsidRDefault="001C47EF">
      <w:pPr>
        <w:rPr>
          <w:sz w:val="28"/>
          <w:szCs w:val="28"/>
        </w:rPr>
      </w:pPr>
    </w:p>
    <w:p w:rsidR="001C47EF" w:rsidRDefault="001C47EF">
      <w:pPr>
        <w:rPr>
          <w:sz w:val="28"/>
          <w:szCs w:val="28"/>
        </w:rPr>
      </w:pPr>
    </w:p>
    <w:p w:rsidR="001C47EF" w:rsidRDefault="001C47EF">
      <w:pPr>
        <w:rPr>
          <w:sz w:val="28"/>
          <w:szCs w:val="28"/>
        </w:rPr>
      </w:pPr>
    </w:p>
    <w:p w:rsidR="001C47EF" w:rsidRDefault="001C47EF">
      <w:pPr>
        <w:rPr>
          <w:sz w:val="28"/>
          <w:szCs w:val="28"/>
        </w:rPr>
      </w:pPr>
    </w:p>
    <w:p w:rsidR="001C47EF" w:rsidRDefault="001C47EF">
      <w:pPr>
        <w:rPr>
          <w:sz w:val="28"/>
          <w:szCs w:val="28"/>
        </w:rPr>
      </w:pPr>
    </w:p>
    <w:p w:rsidR="001C47EF" w:rsidRDefault="001C47EF">
      <w:pPr>
        <w:rPr>
          <w:sz w:val="28"/>
          <w:szCs w:val="28"/>
        </w:rPr>
      </w:pPr>
    </w:p>
    <w:p w:rsidR="006C1B1E" w:rsidRPr="006C1B1E" w:rsidRDefault="00B95B50" w:rsidP="006C1B1E">
      <w:pPr>
        <w:shd w:val="clear" w:color="auto" w:fill="FFFFFF"/>
        <w:spacing w:before="100" w:beforeAutospacing="1" w:after="100" w:afterAutospacing="1" w:line="330" w:lineRule="atLeast"/>
        <w:rPr>
          <w:ins w:id="0" w:author="Unknown"/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:rsidR="00FA6989" w:rsidRPr="00A53AAB" w:rsidRDefault="00FA6989">
      <w:pPr>
        <w:rPr>
          <w:sz w:val="28"/>
          <w:szCs w:val="28"/>
        </w:rPr>
      </w:pPr>
    </w:p>
    <w:sectPr w:rsidR="00FA6989" w:rsidRPr="00A53AAB" w:rsidSect="001C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14330"/>
    <w:multiLevelType w:val="multilevel"/>
    <w:tmpl w:val="9EA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AAB"/>
    <w:rsid w:val="00070583"/>
    <w:rsid w:val="000B3F32"/>
    <w:rsid w:val="001C47EF"/>
    <w:rsid w:val="001C76F1"/>
    <w:rsid w:val="003A4A01"/>
    <w:rsid w:val="00445CEE"/>
    <w:rsid w:val="00636D61"/>
    <w:rsid w:val="006C1B1E"/>
    <w:rsid w:val="00700D9F"/>
    <w:rsid w:val="0072614D"/>
    <w:rsid w:val="007C6BA6"/>
    <w:rsid w:val="00836520"/>
    <w:rsid w:val="009C4AE8"/>
    <w:rsid w:val="00A53AAB"/>
    <w:rsid w:val="00B95B50"/>
    <w:rsid w:val="00EC3427"/>
    <w:rsid w:val="00ED00D8"/>
    <w:rsid w:val="00ED5BB1"/>
    <w:rsid w:val="00FA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F1"/>
  </w:style>
  <w:style w:type="paragraph" w:styleId="1">
    <w:name w:val="heading 1"/>
    <w:basedOn w:val="a"/>
    <w:link w:val="10"/>
    <w:uiPriority w:val="9"/>
    <w:qFormat/>
    <w:rsid w:val="00FA6989"/>
    <w:pPr>
      <w:spacing w:before="300" w:after="180" w:line="240" w:lineRule="atLeast"/>
      <w:outlineLvl w:val="0"/>
    </w:pPr>
    <w:rPr>
      <w:rFonts w:ascii="Arial" w:eastAsia="Times New Roman" w:hAnsi="Arial" w:cs="Arial"/>
      <w:b/>
      <w:bCs/>
      <w:color w:val="0D384D"/>
      <w:kern w:val="36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6BA6"/>
    <w:rPr>
      <w:strike w:val="0"/>
      <w:dstrike w:val="0"/>
      <w:color w:val="006699"/>
      <w:u w:val="none"/>
      <w:effect w:val="none"/>
    </w:rPr>
  </w:style>
  <w:style w:type="paragraph" w:styleId="a4">
    <w:name w:val="Normal (Web)"/>
    <w:basedOn w:val="a"/>
    <w:uiPriority w:val="99"/>
    <w:unhideWhenUsed/>
    <w:rsid w:val="007C6BA6"/>
    <w:pPr>
      <w:spacing w:before="75"/>
    </w:pPr>
    <w:rPr>
      <w:rFonts w:eastAsia="Times New Roman" w:cs="Times New Roman"/>
      <w:sz w:val="18"/>
      <w:szCs w:val="18"/>
      <w:lang w:eastAsia="ru-RU"/>
    </w:rPr>
  </w:style>
  <w:style w:type="character" w:styleId="a5">
    <w:name w:val="Strong"/>
    <w:basedOn w:val="a0"/>
    <w:uiPriority w:val="22"/>
    <w:qFormat/>
    <w:rsid w:val="007C6BA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A6989"/>
    <w:rPr>
      <w:rFonts w:ascii="Arial" w:eastAsia="Times New Roman" w:hAnsi="Arial" w:cs="Arial"/>
      <w:b/>
      <w:bCs/>
      <w:color w:val="0D384D"/>
      <w:kern w:val="36"/>
      <w:sz w:val="33"/>
      <w:szCs w:val="33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504">
          <w:marLeft w:val="-73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0781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2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</cp:lastModifiedBy>
  <cp:revision>12</cp:revision>
  <dcterms:created xsi:type="dcterms:W3CDTF">2016-06-21T06:37:00Z</dcterms:created>
  <dcterms:modified xsi:type="dcterms:W3CDTF">2016-06-23T16:32:00Z</dcterms:modified>
</cp:coreProperties>
</file>